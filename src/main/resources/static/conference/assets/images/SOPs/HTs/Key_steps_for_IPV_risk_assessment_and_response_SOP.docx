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A1" w:rsidRPr="00D1034C" w:rsidRDefault="00D1034C">
      <w:pPr>
        <w:rPr>
          <w:rFonts w:ascii="Times New Roman" w:hAnsi="Times New Roman" w:cs="Times New Roman"/>
          <w:b/>
          <w:sz w:val="32"/>
          <w:szCs w:val="32"/>
          <w:u w:val="dotDash"/>
        </w:rPr>
      </w:pPr>
      <w:r w:rsidRPr="00D1034C">
        <w:rPr>
          <w:rFonts w:ascii="Times New Roman" w:hAnsi="Times New Roman" w:cs="Times New Roman"/>
          <w:b/>
          <w:sz w:val="32"/>
          <w:szCs w:val="32"/>
          <w:u w:val="dotDash"/>
        </w:rPr>
        <w:t>K</w:t>
      </w:r>
      <w:r w:rsidR="00AE0E71">
        <w:rPr>
          <w:rFonts w:ascii="Times New Roman" w:hAnsi="Times New Roman" w:cs="Times New Roman"/>
          <w:b/>
          <w:sz w:val="32"/>
          <w:szCs w:val="32"/>
          <w:u w:val="dotDash"/>
        </w:rPr>
        <w:t>EY STEPS FOR IPV RISK ASSESSMENT</w:t>
      </w:r>
      <w:r w:rsidRPr="00D1034C">
        <w:rPr>
          <w:rFonts w:ascii="Times New Roman" w:hAnsi="Times New Roman" w:cs="Times New Roman"/>
          <w:b/>
          <w:sz w:val="32"/>
          <w:szCs w:val="32"/>
          <w:u w:val="dotDash"/>
        </w:rPr>
        <w:t xml:space="preserve"> AND RESPONSE </w:t>
      </w:r>
    </w:p>
    <w:p w:rsidR="00D1034C" w:rsidRDefault="00D1034C"/>
    <w:p w:rsidR="00D1034C" w:rsidRDefault="00D1034C">
      <w:ins w:id="0" w:author="David Mutinda" w:date="2021-01-12T06:01:00Z">
        <w:del w:id="1" w:author="HP" w:date="2021-01-13T12:16:00Z">
          <w:r w:rsidRPr="00C06FBB" w:rsidDel="0068071C">
            <w:rPr>
              <w:noProof/>
            </w:rPr>
            <w:drawing>
              <wp:inline distT="0" distB="0" distL="0" distR="0">
                <wp:extent cx="5892800" cy="376555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92800" cy="376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bookmarkStart w:id="2" w:name="_GoBack"/>
      <w:bookmarkEnd w:id="2"/>
    </w:p>
    <w:sectPr w:rsidR="00D1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4C"/>
    <w:rsid w:val="004826A1"/>
    <w:rsid w:val="00AE0E71"/>
    <w:rsid w:val="00D1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A3F84-DA9C-42FC-B4C2-D3315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Mutinda</dc:creator>
  <cp:keywords/>
  <dc:description/>
  <cp:lastModifiedBy>Admin</cp:lastModifiedBy>
  <cp:revision>3</cp:revision>
  <cp:lastPrinted>2023-08-30T09:17:00Z</cp:lastPrinted>
  <dcterms:created xsi:type="dcterms:W3CDTF">2021-01-18T17:07:00Z</dcterms:created>
  <dcterms:modified xsi:type="dcterms:W3CDTF">2023-08-30T09:19:00Z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d8e24a2a725240122f0c85375e992b0bac8ee0ba93d6a34d50384c9fcd259e67</vt:lpwstr>
  </property>
</Properties>
</file>